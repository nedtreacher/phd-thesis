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777E" w14:textId="0EFACE23" w:rsidR="00D15A5B" w:rsidRPr="00D15A5B" w:rsidRDefault="00D15A5B" w:rsidP="00131285">
      <w:r w:rsidRPr="00D15A5B">
        <w:t>Green highlighted = changes</w:t>
      </w:r>
      <w:r>
        <w:t xml:space="preserve"> from thesis as submitted</w:t>
      </w:r>
    </w:p>
    <w:p w14:paraId="000D80EC" w14:textId="1D9452DC" w:rsidR="004F249E" w:rsidRPr="00131285" w:rsidRDefault="00F03CBE" w:rsidP="00131285">
      <w:pPr>
        <w:rPr>
          <w:u w:val="single"/>
        </w:rPr>
      </w:pPr>
      <w:r w:rsidRPr="00F03CBE">
        <w:rPr>
          <w:u w:val="single"/>
        </w:rPr>
        <w:t>Abstract</w:t>
      </w:r>
    </w:p>
    <w:p w14:paraId="472A99F7" w14:textId="6F4CBB1E" w:rsidR="00E54A1E" w:rsidRDefault="006F79AB" w:rsidP="004F249E">
      <w:pPr>
        <w:spacing w:after="0" w:line="240" w:lineRule="auto"/>
        <w:rPr>
          <w:noProof/>
        </w:rPr>
      </w:pPr>
      <w:r w:rsidRPr="006F79AB">
        <w:rPr>
          <w:noProof/>
        </w:rPr>
        <w:t>The ability to detect volatile organic compounds in a highly sensitive and selective manner is desirable for applications as varied as diagnosis of illnesses at a remote clinic,</w:t>
      </w:r>
      <w:r w:rsidR="00E54A1E">
        <w:rPr>
          <w:noProof/>
        </w:rPr>
        <w:t xml:space="preserve"> </w:t>
      </w:r>
      <w:r w:rsidRPr="006F79AB">
        <w:rPr>
          <w:noProof/>
        </w:rPr>
        <w:t xml:space="preserve">monitoring of air in an industrial setting, or identification of invasive organisms at abiosecurity checkpoint. </w:t>
      </w:r>
      <w:r w:rsidRPr="00E54A1E">
        <w:rPr>
          <w:noProof/>
          <w:highlight w:val="green"/>
        </w:rPr>
        <w:t>Historically, animal noses have been used for such tasks, as their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 xml:space="preserve">combined sensitivity and selectivity are </w:t>
      </w:r>
      <w:del w:id="0" w:author="Melissa Jordan" w:date="2024-11-04T10:22:00Z">
        <w:r w:rsidRPr="00E54A1E" w:rsidDel="0001269E">
          <w:rPr>
            <w:noProof/>
            <w:highlight w:val="green"/>
          </w:rPr>
          <w:delText xml:space="preserve">greatly </w:delText>
        </w:r>
      </w:del>
      <w:r w:rsidRPr="00E54A1E">
        <w:rPr>
          <w:noProof/>
          <w:highlight w:val="green"/>
        </w:rPr>
        <w:t>superior to traditional artificial sensors.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However, training and deploying animals in such situations is both time and cost intensive. In recent years, an improved understanding of</w:t>
      </w:r>
      <w:r w:rsidR="00131285">
        <w:rPr>
          <w:noProof/>
          <w:highlight w:val="green"/>
        </w:rPr>
        <w:t xml:space="preserve"> </w:t>
      </w:r>
      <w:r w:rsidRPr="00131285">
        <w:rPr>
          <w:i/>
          <w:iCs/>
          <w:noProof/>
          <w:highlight w:val="green"/>
        </w:rPr>
        <w:t>in vivo</w:t>
      </w:r>
      <w:r w:rsidR="00131285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biological sensing has led</w:t>
      </w:r>
      <w:del w:id="1" w:author="Melissa Jordan" w:date="2024-11-04T10:22:00Z">
        <w:r w:rsidRPr="00E54A1E" w:rsidDel="0001269E">
          <w:rPr>
            <w:noProof/>
            <w:highlight w:val="green"/>
          </w:rPr>
          <w:delText xml:space="preserve"> to</w:delText>
        </w:r>
      </w:del>
      <w:r w:rsidR="00131285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efforts to mimic these highly e</w:t>
      </w:r>
      <w:r w:rsidRPr="00E54A1E">
        <w:rPr>
          <w:rFonts w:ascii="Arial" w:hAnsi="Arial" w:cs="Arial"/>
          <w:noProof/>
          <w:highlight w:val="green"/>
        </w:rPr>
        <w:t>ﬀ</w:t>
      </w:r>
      <w:r w:rsidRPr="00E54A1E">
        <w:rPr>
          <w:noProof/>
          <w:highlight w:val="green"/>
        </w:rPr>
        <w:t>icient processes in an artificial sensor format.</w:t>
      </w:r>
      <w:r w:rsidR="00E54A1E">
        <w:rPr>
          <w:noProof/>
        </w:rPr>
        <w:t xml:space="preserve"> </w:t>
      </w:r>
    </w:p>
    <w:p w14:paraId="5E2754B1" w14:textId="77777777" w:rsidR="00E54A1E" w:rsidRDefault="00E54A1E" w:rsidP="004F249E">
      <w:pPr>
        <w:spacing w:after="0" w:line="240" w:lineRule="auto"/>
        <w:rPr>
          <w:noProof/>
        </w:rPr>
      </w:pPr>
    </w:p>
    <w:p w14:paraId="735C52CE" w14:textId="11FB39B0" w:rsidR="00E54A1E" w:rsidRDefault="006F79AB" w:rsidP="004F249E">
      <w:pPr>
        <w:spacing w:after="0" w:line="240" w:lineRule="auto"/>
        <w:rPr>
          <w:noProof/>
        </w:rPr>
      </w:pPr>
      <w:r w:rsidRPr="00E54A1E">
        <w:rPr>
          <w:noProof/>
          <w:highlight w:val="green"/>
        </w:rPr>
        <w:t xml:space="preserve">To this end, a </w:t>
      </w:r>
      <w:r w:rsidRPr="00E54A1E">
        <w:rPr>
          <w:rFonts w:ascii="Aptos" w:hAnsi="Aptos" w:cs="Aptos"/>
          <w:noProof/>
          <w:highlight w:val="green"/>
        </w:rPr>
        <w:t>“</w:t>
      </w:r>
      <w:r w:rsidRPr="00E54A1E">
        <w:rPr>
          <w:noProof/>
          <w:highlight w:val="green"/>
        </w:rPr>
        <w:t>bioelectronic nose</w:t>
      </w:r>
      <w:r w:rsidRPr="00E54A1E">
        <w:rPr>
          <w:rFonts w:ascii="Aptos" w:hAnsi="Aptos" w:cs="Aptos"/>
          <w:noProof/>
          <w:highlight w:val="green"/>
        </w:rPr>
        <w:t>”</w:t>
      </w:r>
      <w:r w:rsidRPr="00E54A1E">
        <w:rPr>
          <w:noProof/>
          <w:highlight w:val="green"/>
        </w:rPr>
        <w:t xml:space="preserve"> was developed. This sensor uses an artificial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 xml:space="preserve">transducer to amplify responses of an insect </w:t>
      </w:r>
      <w:del w:id="2" w:author="Melissa Jordan" w:date="2024-11-04T12:03:00Z">
        <w:r w:rsidRPr="00E54A1E" w:rsidDel="00C94648">
          <w:rPr>
            <w:noProof/>
            <w:highlight w:val="green"/>
          </w:rPr>
          <w:delText xml:space="preserve">olfactory </w:delText>
        </w:r>
      </w:del>
      <w:ins w:id="3" w:author="Melissa Jordan" w:date="2024-11-04T12:03:00Z">
        <w:r w:rsidR="00C94648">
          <w:rPr>
            <w:noProof/>
            <w:highlight w:val="green"/>
          </w:rPr>
          <w:t>odorant</w:t>
        </w:r>
        <w:r w:rsidR="00C94648" w:rsidRPr="00E54A1E">
          <w:rPr>
            <w:noProof/>
            <w:highlight w:val="green"/>
          </w:rPr>
          <w:t xml:space="preserve"> </w:t>
        </w:r>
      </w:ins>
      <w:del w:id="4" w:author="Melissa Jordan" w:date="2024-11-04T10:38:00Z">
        <w:r w:rsidRPr="00E54A1E" w:rsidDel="0001269E">
          <w:rPr>
            <w:noProof/>
            <w:highlight w:val="green"/>
          </w:rPr>
          <w:delText xml:space="preserve">system </w:delText>
        </w:r>
      </w:del>
      <w:ins w:id="5" w:author="Melissa Jordan" w:date="2024-11-04T10:38:00Z">
        <w:r w:rsidR="0001269E">
          <w:rPr>
            <w:noProof/>
            <w:highlight w:val="green"/>
          </w:rPr>
          <w:t>receptor protein</w:t>
        </w:r>
        <w:r w:rsidR="0001269E" w:rsidRPr="00E54A1E">
          <w:rPr>
            <w:noProof/>
            <w:highlight w:val="green"/>
          </w:rPr>
          <w:t xml:space="preserve"> </w:t>
        </w:r>
      </w:ins>
      <w:r w:rsidRPr="00E54A1E">
        <w:rPr>
          <w:noProof/>
          <w:highlight w:val="green"/>
        </w:rPr>
        <w:t>to specific volatile compounds. Thin-film transistors were used as the amplifier element, given their low cost,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small size and extreme sensitivity. Various thin-film morphologies were compared, and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their suitability for bioelectronic nose development assessed. Transducers made using a novel steam-assisted thin-film deposition technique were found to have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highly consistent device-to-device electrical properties relative to other films. Films made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using this process typically showed more surface contamination than other morphologies,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but their high sensitivity was nonetheless confirmed with a non-specific sensing series in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an aqueous environment.</w:t>
      </w:r>
    </w:p>
    <w:p w14:paraId="682A0A46" w14:textId="77777777" w:rsidR="00E54A1E" w:rsidRDefault="00E54A1E" w:rsidP="004F249E">
      <w:pPr>
        <w:spacing w:after="0" w:line="240" w:lineRule="auto"/>
        <w:rPr>
          <w:noProof/>
        </w:rPr>
      </w:pPr>
    </w:p>
    <w:p w14:paraId="379C7BA7" w14:textId="434FBCEF" w:rsidR="00E54A1E" w:rsidRDefault="006F79AB" w:rsidP="004F249E">
      <w:pPr>
        <w:spacing w:after="0" w:line="240" w:lineRule="auto"/>
        <w:rPr>
          <w:noProof/>
        </w:rPr>
      </w:pPr>
      <w:r w:rsidRPr="006F79AB">
        <w:rPr>
          <w:noProof/>
        </w:rPr>
        <w:t>One of the major challenges encountered in this thesis was variability in the quality of</w:t>
      </w:r>
      <w:r w:rsidR="00E54A1E">
        <w:rPr>
          <w:noProof/>
        </w:rPr>
        <w:t xml:space="preserve"> </w:t>
      </w:r>
      <w:r w:rsidRPr="006F79AB">
        <w:rPr>
          <w:noProof/>
        </w:rPr>
        <w:t xml:space="preserve">sensor functionalisation. </w:t>
      </w:r>
      <w:r w:rsidRPr="00E54A1E">
        <w:rPr>
          <w:noProof/>
          <w:highlight w:val="green"/>
        </w:rPr>
        <w:t>Raman spectroscopy and fluorescence microscopy confirmed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an existing non-covalent attachment method could successfully immobilise nanodiscs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onto the transistor channel region. However, various sensors functionalised using the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same procedure often exhibited no sensing activity. Extensive electrical characterisation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indicated the presence of an unidentified contamination layer preventing electrical interaction between the insect odorant receptors and transducer thin</w:t>
      </w:r>
      <w:r w:rsidR="00E54A1E" w:rsidRPr="00E54A1E">
        <w:rPr>
          <w:noProof/>
          <w:highlight w:val="green"/>
        </w:rPr>
        <w:t>-</w:t>
      </w:r>
      <w:r w:rsidRPr="00E54A1E">
        <w:rPr>
          <w:noProof/>
          <w:highlight w:val="green"/>
        </w:rPr>
        <w:t>film. It was shown that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this layer was unlikely to be directly associated with the thin film morphology used for</w:t>
      </w:r>
      <w:r w:rsidR="008D74E2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the transducer.</w:t>
      </w:r>
    </w:p>
    <w:p w14:paraId="0D5B1991" w14:textId="77777777" w:rsidR="00E54A1E" w:rsidRDefault="00E54A1E" w:rsidP="004F249E">
      <w:pPr>
        <w:spacing w:after="0" w:line="240" w:lineRule="auto"/>
        <w:rPr>
          <w:noProof/>
        </w:rPr>
      </w:pPr>
    </w:p>
    <w:p w14:paraId="1E618ADB" w14:textId="10D6C3CE" w:rsidR="004F249E" w:rsidRPr="004F249E" w:rsidRDefault="006F79AB" w:rsidP="004F249E">
      <w:pPr>
        <w:spacing w:after="0" w:line="240" w:lineRule="auto"/>
        <w:rPr>
          <w:noProof/>
        </w:rPr>
      </w:pPr>
      <w:r w:rsidRPr="00E54A1E">
        <w:rPr>
          <w:noProof/>
          <w:highlight w:val="green"/>
        </w:rPr>
        <w:t xml:space="preserve">Subsequently, an alternative biotin-based non-covalent method </w:t>
      </w:r>
      <w:ins w:id="6" w:author="Melissa Jordan" w:date="2024-11-04T12:10:00Z">
        <w:r w:rsidR="00C94648">
          <w:rPr>
            <w:noProof/>
            <w:highlight w:val="green"/>
          </w:rPr>
          <w:t>was used for functionalisation</w:t>
        </w:r>
      </w:ins>
      <w:ins w:id="7" w:author="Melissa Jordan" w:date="2024-11-04T15:31:00Z">
        <w:r w:rsidR="00930F38">
          <w:rPr>
            <w:noProof/>
            <w:highlight w:val="green"/>
          </w:rPr>
          <w:t xml:space="preserve"> </w:t>
        </w:r>
      </w:ins>
      <w:ins w:id="8" w:author="Melissa Jordan" w:date="2024-11-04T12:10:00Z">
        <w:r w:rsidR="00C94648">
          <w:rPr>
            <w:noProof/>
            <w:highlight w:val="green"/>
          </w:rPr>
          <w:t xml:space="preserve">of the proteins, </w:t>
        </w:r>
      </w:ins>
      <w:r w:rsidRPr="00E54A1E">
        <w:rPr>
          <w:noProof/>
          <w:highlight w:val="green"/>
        </w:rPr>
        <w:t>which eliminated several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possible contamination sources</w:t>
      </w:r>
      <w:del w:id="9" w:author="Melissa Jordan" w:date="2024-11-04T12:11:00Z">
        <w:r w:rsidRPr="00E54A1E" w:rsidDel="00C94648">
          <w:rPr>
            <w:noProof/>
            <w:highlight w:val="green"/>
          </w:rPr>
          <w:delText xml:space="preserve"> was trialled</w:delText>
        </w:r>
      </w:del>
      <w:r w:rsidRPr="00E54A1E">
        <w:rPr>
          <w:noProof/>
          <w:highlight w:val="green"/>
        </w:rPr>
        <w:t>. This alternative biotin-based method was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used to demonstrate successful aqueous sensing of femtomolar concentrations of methyl</w:t>
      </w:r>
      <w:r w:rsidR="008D74E2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salicylate by an iOR10a-functionalised device. When tested in a custom-built vapour delivery system, a similar bioelectronic sensor was shown to be highly sensitive to the target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vapour. However, consistent reproduction of the biotin-based method was challenging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 xml:space="preserve">due to the </w:t>
      </w:r>
      <w:del w:id="10" w:author="Melissa Jordan" w:date="2024-11-04T12:13:00Z">
        <w:r w:rsidRPr="00E54A1E" w:rsidDel="00C94648">
          <w:rPr>
            <w:noProof/>
            <w:highlight w:val="green"/>
          </w:rPr>
          <w:delText xml:space="preserve">invasive </w:delText>
        </w:r>
      </w:del>
      <w:ins w:id="11" w:author="Melissa Jordan" w:date="2024-11-04T12:13:00Z">
        <w:r w:rsidR="00C94648">
          <w:rPr>
            <w:noProof/>
            <w:highlight w:val="green"/>
          </w:rPr>
          <w:t>harsh</w:t>
        </w:r>
        <w:r w:rsidR="00C94648" w:rsidRPr="00E54A1E">
          <w:rPr>
            <w:noProof/>
            <w:highlight w:val="green"/>
          </w:rPr>
          <w:t xml:space="preserve"> </w:t>
        </w:r>
      </w:ins>
      <w:r w:rsidRPr="00E54A1E">
        <w:rPr>
          <w:noProof/>
          <w:highlight w:val="green"/>
        </w:rPr>
        <w:t>cleaning method involved. It was therefore di</w:t>
      </w:r>
      <w:r w:rsidRPr="00E54A1E">
        <w:rPr>
          <w:rFonts w:ascii="Arial" w:hAnsi="Arial" w:cs="Arial"/>
          <w:noProof/>
          <w:highlight w:val="green"/>
        </w:rPr>
        <w:t>ﬀ</w:t>
      </w:r>
      <w:r w:rsidRPr="00E54A1E">
        <w:rPr>
          <w:noProof/>
          <w:highlight w:val="green"/>
        </w:rPr>
        <w:t>icult to determine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conclusively whether sensor responses were selective. By finding new, systematic approaches to address the major barriers to sensor success carefully identified in this work,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there are promising signs that a highly reliable vapour-phase bioelectronic nose can be</w:t>
      </w:r>
      <w:r w:rsidR="008D74E2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produced.</w:t>
      </w:r>
    </w:p>
    <w:sectPr w:rsidR="004F249E" w:rsidRPr="004F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sa Jordan">
    <w15:presenceInfo w15:providerId="AD" w15:userId="S::Melissa.Jordan@plantandfood.co.nz::8bae41f8-49e9-461c-b8cc-da5dfd98c1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91"/>
    <w:rsid w:val="0001269E"/>
    <w:rsid w:val="00122074"/>
    <w:rsid w:val="00131285"/>
    <w:rsid w:val="00162773"/>
    <w:rsid w:val="001719AD"/>
    <w:rsid w:val="00363D3C"/>
    <w:rsid w:val="00391591"/>
    <w:rsid w:val="004F249E"/>
    <w:rsid w:val="006F79AB"/>
    <w:rsid w:val="007B6937"/>
    <w:rsid w:val="008C20A5"/>
    <w:rsid w:val="008D74E2"/>
    <w:rsid w:val="00930F38"/>
    <w:rsid w:val="00B671DA"/>
    <w:rsid w:val="00BA55D9"/>
    <w:rsid w:val="00C94648"/>
    <w:rsid w:val="00D15A5B"/>
    <w:rsid w:val="00E01664"/>
    <w:rsid w:val="00E54A1E"/>
    <w:rsid w:val="00E9335B"/>
    <w:rsid w:val="00EF2731"/>
    <w:rsid w:val="00F03CBE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EBC3"/>
  <w15:chartTrackingRefBased/>
  <w15:docId w15:val="{5D5C7957-54A7-4FC4-BFE0-C342E5DC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mi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5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5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591"/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591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591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591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591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591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591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391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591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591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391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591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391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591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39159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1269E"/>
    <w:pPr>
      <w:spacing w:after="0" w:line="240" w:lineRule="auto"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NED-PC</dc:creator>
  <cp:keywords/>
  <dc:description/>
  <cp:lastModifiedBy>Melissa Jordan</cp:lastModifiedBy>
  <cp:revision>3</cp:revision>
  <dcterms:created xsi:type="dcterms:W3CDTF">2024-11-03T23:15:00Z</dcterms:created>
  <dcterms:modified xsi:type="dcterms:W3CDTF">2024-11-04T02:31:00Z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8f3512-c98a-4fbc-ad6e-3260f1cde3f8_Enabled">
    <vt:lpwstr>true</vt:lpwstr>
  </property>
  <property fmtid="{D5CDD505-2E9C-101B-9397-08002B2CF9AE}" pid="3" name="MSIP_Label_8d8f3512-c98a-4fbc-ad6e-3260f1cde3f8_SetDate">
    <vt:lpwstr>2024-11-03T23:15:44Z</vt:lpwstr>
  </property>
  <property fmtid="{D5CDD505-2E9C-101B-9397-08002B2CF9AE}" pid="4" name="MSIP_Label_8d8f3512-c98a-4fbc-ad6e-3260f1cde3f8_Method">
    <vt:lpwstr>Standard</vt:lpwstr>
  </property>
  <property fmtid="{D5CDD505-2E9C-101B-9397-08002B2CF9AE}" pid="5" name="MSIP_Label_8d8f3512-c98a-4fbc-ad6e-3260f1cde3f8_Name">
    <vt:lpwstr>Internal</vt:lpwstr>
  </property>
  <property fmtid="{D5CDD505-2E9C-101B-9397-08002B2CF9AE}" pid="6" name="MSIP_Label_8d8f3512-c98a-4fbc-ad6e-3260f1cde3f8_SiteId">
    <vt:lpwstr>6ca75ef7-2c66-42e7-af2c-6502153a7e3a</vt:lpwstr>
  </property>
  <property fmtid="{D5CDD505-2E9C-101B-9397-08002B2CF9AE}" pid="7" name="MSIP_Label_8d8f3512-c98a-4fbc-ad6e-3260f1cde3f8_ActionId">
    <vt:lpwstr>befde099-bc9e-47e6-ab30-1eacb20590d9</vt:lpwstr>
  </property>
  <property fmtid="{D5CDD505-2E9C-101B-9397-08002B2CF9AE}" pid="8" name="MSIP_Label_8d8f3512-c98a-4fbc-ad6e-3260f1cde3f8_ContentBits">
    <vt:lpwstr>0</vt:lpwstr>
  </property>
</Properties>
</file>